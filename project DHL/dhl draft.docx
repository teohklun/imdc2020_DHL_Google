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DDFC" w14:textId="144C5EF4" w:rsidR="000B10FB" w:rsidRDefault="000B10FB"/>
    <w:p w14:paraId="30F8A91C" w14:textId="77777777" w:rsidR="004E6B75" w:rsidRDefault="004E6B75" w:rsidP="004E6B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6B75" w14:paraId="15D1DFBB" w14:textId="77777777" w:rsidTr="00335150">
        <w:tc>
          <w:tcPr>
            <w:tcW w:w="8296" w:type="dxa"/>
            <w:gridSpan w:val="3"/>
          </w:tcPr>
          <w:p w14:paraId="4E7C68EB" w14:textId="534B048A" w:rsidR="004E6B75" w:rsidRDefault="004E6B75" w:rsidP="00335150">
            <w:r>
              <w:t>Job</w:t>
            </w:r>
          </w:p>
        </w:tc>
      </w:tr>
      <w:tr w:rsidR="004E6B75" w14:paraId="71748EF5" w14:textId="77777777" w:rsidTr="00335150">
        <w:tc>
          <w:tcPr>
            <w:tcW w:w="2765" w:type="dxa"/>
          </w:tcPr>
          <w:p w14:paraId="2F80D30A" w14:textId="77777777" w:rsidR="004E6B75" w:rsidRDefault="004E6B75" w:rsidP="00335150">
            <w:r>
              <w:t>Attribute</w:t>
            </w:r>
          </w:p>
        </w:tc>
        <w:tc>
          <w:tcPr>
            <w:tcW w:w="2765" w:type="dxa"/>
          </w:tcPr>
          <w:p w14:paraId="7C2CF2C2" w14:textId="77777777" w:rsidR="004E6B75" w:rsidRDefault="004E6B75" w:rsidP="00335150">
            <w:r>
              <w:t>Description</w:t>
            </w:r>
          </w:p>
        </w:tc>
        <w:tc>
          <w:tcPr>
            <w:tcW w:w="2766" w:type="dxa"/>
          </w:tcPr>
          <w:p w14:paraId="6369EB4B" w14:textId="77777777" w:rsidR="004E6B75" w:rsidRDefault="004E6B75" w:rsidP="00335150">
            <w:r>
              <w:t>Data example</w:t>
            </w:r>
          </w:p>
        </w:tc>
      </w:tr>
      <w:tr w:rsidR="004E6B75" w14:paraId="6ECFB318" w14:textId="77777777" w:rsidTr="00335150">
        <w:tc>
          <w:tcPr>
            <w:tcW w:w="2765" w:type="dxa"/>
          </w:tcPr>
          <w:p w14:paraId="1F9D50BB" w14:textId="7322A1EF" w:rsidR="004E6B75" w:rsidRDefault="004E6B75" w:rsidP="00335150">
            <w:r>
              <w:t>Id</w:t>
            </w:r>
          </w:p>
        </w:tc>
        <w:tc>
          <w:tcPr>
            <w:tcW w:w="2765" w:type="dxa"/>
          </w:tcPr>
          <w:p w14:paraId="712ED5FF" w14:textId="77DEA67E" w:rsidR="004E6B75" w:rsidRDefault="004E6B75" w:rsidP="00335150">
            <w:r>
              <w:t>Integer id</w:t>
            </w:r>
          </w:p>
        </w:tc>
        <w:tc>
          <w:tcPr>
            <w:tcW w:w="2766" w:type="dxa"/>
          </w:tcPr>
          <w:p w14:paraId="2CD47D17" w14:textId="77777777" w:rsidR="004E6B75" w:rsidRDefault="004E6B75" w:rsidP="00335150"/>
        </w:tc>
      </w:tr>
      <w:tr w:rsidR="004E6B75" w14:paraId="6BFD82F9" w14:textId="77777777" w:rsidTr="00335150">
        <w:tc>
          <w:tcPr>
            <w:tcW w:w="2765" w:type="dxa"/>
          </w:tcPr>
          <w:p w14:paraId="3268459F" w14:textId="38B40DE2" w:rsidR="004E6B75" w:rsidRDefault="004E6B75" w:rsidP="00335150">
            <w:r>
              <w:t>Location</w:t>
            </w:r>
          </w:p>
        </w:tc>
        <w:tc>
          <w:tcPr>
            <w:tcW w:w="2765" w:type="dxa"/>
          </w:tcPr>
          <w:p w14:paraId="6543A101" w14:textId="73089EEE" w:rsidR="004E6B75" w:rsidRDefault="004E6B75" w:rsidP="00335150">
            <w:proofErr w:type="spellStart"/>
            <w:r>
              <w:t>Coordiantes</w:t>
            </w:r>
            <w:proofErr w:type="spellEnd"/>
            <w:r>
              <w:t xml:space="preserve"> array</w:t>
            </w:r>
          </w:p>
        </w:tc>
        <w:tc>
          <w:tcPr>
            <w:tcW w:w="2766" w:type="dxa"/>
          </w:tcPr>
          <w:p w14:paraId="6E847EB3" w14:textId="77777777" w:rsidR="004E6B75" w:rsidRDefault="004E6B75" w:rsidP="00335150"/>
        </w:tc>
      </w:tr>
      <w:tr w:rsidR="004E6B75" w14:paraId="1F919AE1" w14:textId="77777777" w:rsidTr="00335150">
        <w:tc>
          <w:tcPr>
            <w:tcW w:w="2765" w:type="dxa"/>
          </w:tcPr>
          <w:p w14:paraId="29868846" w14:textId="37514F55" w:rsidR="004E6B75" w:rsidRDefault="004E6B75" w:rsidP="00335150">
            <w:r>
              <w:t>Location index</w:t>
            </w:r>
          </w:p>
        </w:tc>
        <w:tc>
          <w:tcPr>
            <w:tcW w:w="2765" w:type="dxa"/>
          </w:tcPr>
          <w:p w14:paraId="29269BC1" w14:textId="5B96E564" w:rsidR="004E6B75" w:rsidRDefault="004E6B75" w:rsidP="00335150">
            <w:r>
              <w:t>Index of relevant row and column in custom matrix</w:t>
            </w:r>
          </w:p>
        </w:tc>
        <w:tc>
          <w:tcPr>
            <w:tcW w:w="2766" w:type="dxa"/>
          </w:tcPr>
          <w:p w14:paraId="4932090A" w14:textId="77777777" w:rsidR="004E6B75" w:rsidRDefault="004E6B75" w:rsidP="00335150"/>
        </w:tc>
      </w:tr>
      <w:tr w:rsidR="004E6B75" w14:paraId="3D591E7C" w14:textId="77777777" w:rsidTr="00335150">
        <w:tc>
          <w:tcPr>
            <w:tcW w:w="2765" w:type="dxa"/>
          </w:tcPr>
          <w:p w14:paraId="0FCD267C" w14:textId="07CC8122" w:rsidR="004E6B75" w:rsidRDefault="004E6B75" w:rsidP="00335150">
            <w:r>
              <w:t>Service</w:t>
            </w:r>
          </w:p>
        </w:tc>
        <w:tc>
          <w:tcPr>
            <w:tcW w:w="2765" w:type="dxa"/>
          </w:tcPr>
          <w:p w14:paraId="4C4A0B48" w14:textId="535D1F78" w:rsidR="004E6B75" w:rsidRDefault="004E6B75" w:rsidP="00335150">
            <w:r>
              <w:t>Duration to do this task</w:t>
            </w:r>
          </w:p>
        </w:tc>
        <w:tc>
          <w:tcPr>
            <w:tcW w:w="2766" w:type="dxa"/>
          </w:tcPr>
          <w:p w14:paraId="4F9FB7C0" w14:textId="77777777" w:rsidR="004E6B75" w:rsidRDefault="004E6B75" w:rsidP="00335150"/>
        </w:tc>
      </w:tr>
      <w:tr w:rsidR="004E6B75" w14:paraId="10B0E4CA" w14:textId="77777777" w:rsidTr="00335150">
        <w:tc>
          <w:tcPr>
            <w:tcW w:w="2765" w:type="dxa"/>
          </w:tcPr>
          <w:p w14:paraId="49AEE558" w14:textId="565995F4" w:rsidR="004E6B75" w:rsidRDefault="004E6B75" w:rsidP="00335150">
            <w:r>
              <w:t>Delivery</w:t>
            </w:r>
          </w:p>
        </w:tc>
        <w:tc>
          <w:tcPr>
            <w:tcW w:w="2765" w:type="dxa"/>
          </w:tcPr>
          <w:p w14:paraId="55A14AFE" w14:textId="105BCEB8" w:rsidR="004E6B75" w:rsidRDefault="004E6B75" w:rsidP="00335150">
            <w:r>
              <w:t>Array integers</w:t>
            </w:r>
          </w:p>
        </w:tc>
        <w:tc>
          <w:tcPr>
            <w:tcW w:w="2766" w:type="dxa"/>
          </w:tcPr>
          <w:p w14:paraId="27C6CCF0" w14:textId="77777777" w:rsidR="004E6B75" w:rsidRDefault="004E6B75" w:rsidP="00335150"/>
        </w:tc>
      </w:tr>
      <w:tr w:rsidR="004E6B75" w14:paraId="7B18103C" w14:textId="77777777" w:rsidTr="00335150">
        <w:tc>
          <w:tcPr>
            <w:tcW w:w="2765" w:type="dxa"/>
          </w:tcPr>
          <w:p w14:paraId="117DC29C" w14:textId="1F8D72B5" w:rsidR="004E6B75" w:rsidRDefault="004E6B75" w:rsidP="00335150">
            <w:r>
              <w:t>Pickup</w:t>
            </w:r>
          </w:p>
        </w:tc>
        <w:tc>
          <w:tcPr>
            <w:tcW w:w="2765" w:type="dxa"/>
          </w:tcPr>
          <w:p w14:paraId="209FA467" w14:textId="03DCB85A" w:rsidR="004E6B75" w:rsidRDefault="004E6B75" w:rsidP="00335150">
            <w:r>
              <w:t>Array of integer pick up</w:t>
            </w:r>
          </w:p>
        </w:tc>
        <w:tc>
          <w:tcPr>
            <w:tcW w:w="2766" w:type="dxa"/>
          </w:tcPr>
          <w:p w14:paraId="2772D312" w14:textId="77777777" w:rsidR="004E6B75" w:rsidRDefault="004E6B75" w:rsidP="00335150"/>
        </w:tc>
      </w:tr>
      <w:tr w:rsidR="004E6B75" w14:paraId="6B5E7E5B" w14:textId="77777777" w:rsidTr="00335150">
        <w:tc>
          <w:tcPr>
            <w:tcW w:w="2765" w:type="dxa"/>
          </w:tcPr>
          <w:p w14:paraId="2F59AFED" w14:textId="39539F4F" w:rsidR="004E6B75" w:rsidRDefault="004E6B75" w:rsidP="00335150">
            <w:r>
              <w:t>Priority</w:t>
            </w:r>
          </w:p>
        </w:tc>
        <w:tc>
          <w:tcPr>
            <w:tcW w:w="2765" w:type="dxa"/>
          </w:tcPr>
          <w:p w14:paraId="1EBED212" w14:textId="166C5ECA" w:rsidR="004E6B75" w:rsidRDefault="004E6B75" w:rsidP="00335150">
            <w:r>
              <w:t>Range 0 – 10</w:t>
            </w:r>
          </w:p>
        </w:tc>
        <w:tc>
          <w:tcPr>
            <w:tcW w:w="2766" w:type="dxa"/>
          </w:tcPr>
          <w:p w14:paraId="198DAE25" w14:textId="77777777" w:rsidR="004E6B75" w:rsidRDefault="004E6B75" w:rsidP="00335150"/>
        </w:tc>
      </w:tr>
      <w:tr w:rsidR="004E6B75" w14:paraId="14320CB9" w14:textId="77777777" w:rsidTr="00335150">
        <w:tc>
          <w:tcPr>
            <w:tcW w:w="2765" w:type="dxa"/>
          </w:tcPr>
          <w:p w14:paraId="18CE68D7" w14:textId="086EFF1E" w:rsidR="004E6B75" w:rsidRDefault="004E6B75" w:rsidP="00335150">
            <w:proofErr w:type="spellStart"/>
            <w:r>
              <w:t>Time_windows</w:t>
            </w:r>
            <w:proofErr w:type="spellEnd"/>
          </w:p>
        </w:tc>
        <w:tc>
          <w:tcPr>
            <w:tcW w:w="2765" w:type="dxa"/>
          </w:tcPr>
          <w:p w14:paraId="4198AD83" w14:textId="1584F265" w:rsidR="004E6B75" w:rsidRDefault="004E6B75" w:rsidP="00335150">
            <w:r>
              <w:t>Time start, end (seconds)</w:t>
            </w:r>
          </w:p>
        </w:tc>
        <w:tc>
          <w:tcPr>
            <w:tcW w:w="2766" w:type="dxa"/>
          </w:tcPr>
          <w:p w14:paraId="19455747" w14:textId="77777777" w:rsidR="004E6B75" w:rsidRDefault="004E6B75" w:rsidP="00335150"/>
        </w:tc>
      </w:tr>
    </w:tbl>
    <w:p w14:paraId="50E37043" w14:textId="405687F7" w:rsidR="004E6B75" w:rsidRDefault="004E6B75"/>
    <w:p w14:paraId="620B124E" w14:textId="77777777" w:rsidR="004E6B75" w:rsidRPr="004E6B75" w:rsidRDefault="004E6B75" w:rsidP="004E6B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If a custom matrix is provided:</w:t>
      </w:r>
    </w:p>
    <w:p w14:paraId="5DCA1D04" w14:textId="77777777" w:rsidR="004E6B75" w:rsidRPr="004E6B75" w:rsidRDefault="004E6B75" w:rsidP="004E6B7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location_index</w:t>
      </w:r>
      <w:proofErr w:type="spellEnd"/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 is mandatory</w:t>
      </w:r>
    </w:p>
    <w:p w14:paraId="2DC804C3" w14:textId="77777777" w:rsidR="004E6B75" w:rsidRPr="004E6B75" w:rsidRDefault="004E6B75" w:rsidP="004E6B7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location</w:t>
      </w: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 is optional but can be set to retrieve coordinates in the response</w:t>
      </w:r>
    </w:p>
    <w:p w14:paraId="6D6B6C4D" w14:textId="77777777" w:rsidR="004E6B75" w:rsidRPr="004E6B75" w:rsidRDefault="004E6B75" w:rsidP="004E6B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If no custom matrix is provided:</w:t>
      </w:r>
    </w:p>
    <w:p w14:paraId="4D26C068" w14:textId="77777777" w:rsidR="004E6B75" w:rsidRPr="004E6B75" w:rsidRDefault="004E6B75" w:rsidP="004E6B7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a </w:t>
      </w:r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table</w:t>
      </w: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 query will be sent to the routing engine</w:t>
      </w:r>
    </w:p>
    <w:p w14:paraId="62B02820" w14:textId="77777777" w:rsidR="004E6B75" w:rsidRPr="004E6B75" w:rsidRDefault="004E6B75" w:rsidP="004E6B7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location</w:t>
      </w: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 is mandatory</w:t>
      </w:r>
    </w:p>
    <w:p w14:paraId="52AAEF76" w14:textId="026CB28B" w:rsidR="004E6B75" w:rsidRDefault="004E6B75" w:rsidP="004E6B7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location_index</w:t>
      </w:r>
      <w:proofErr w:type="spellEnd"/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 is irrelevant</w:t>
      </w:r>
    </w:p>
    <w:p w14:paraId="1F0A398B" w14:textId="664E4211" w:rsidR="004E6B75" w:rsidRDefault="004E6B75" w:rsidP="004E6B75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3497C56" w14:textId="77777777" w:rsidR="004E6B75" w:rsidRPr="004E6B75" w:rsidRDefault="004E6B75" w:rsidP="004E6B75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BF4FF72" w14:textId="77777777" w:rsidR="004E6B75" w:rsidRDefault="004E6B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6B75" w14:paraId="32A39BCC" w14:textId="77777777" w:rsidTr="006A1D91">
        <w:tc>
          <w:tcPr>
            <w:tcW w:w="8296" w:type="dxa"/>
            <w:gridSpan w:val="3"/>
          </w:tcPr>
          <w:p w14:paraId="192EC761" w14:textId="67A2FB60" w:rsidR="004E6B75" w:rsidRDefault="004E6B75" w:rsidP="004E6B75">
            <w:pPr>
              <w:tabs>
                <w:tab w:val="left" w:pos="2960"/>
              </w:tabs>
            </w:pPr>
            <w:r>
              <w:t>Vehicle</w:t>
            </w:r>
          </w:p>
        </w:tc>
      </w:tr>
      <w:tr w:rsidR="004E6B75" w14:paraId="2E3232FE" w14:textId="77777777" w:rsidTr="004E6B75">
        <w:tc>
          <w:tcPr>
            <w:tcW w:w="2765" w:type="dxa"/>
          </w:tcPr>
          <w:p w14:paraId="499CA67E" w14:textId="3756464A" w:rsidR="004E6B75" w:rsidRDefault="004E6B75">
            <w:r>
              <w:t>Attribute</w:t>
            </w:r>
          </w:p>
        </w:tc>
        <w:tc>
          <w:tcPr>
            <w:tcW w:w="2765" w:type="dxa"/>
          </w:tcPr>
          <w:p w14:paraId="19AC1142" w14:textId="1B5B9381" w:rsidR="004E6B75" w:rsidRDefault="004E6B75">
            <w:r>
              <w:t>Description</w:t>
            </w:r>
          </w:p>
        </w:tc>
        <w:tc>
          <w:tcPr>
            <w:tcW w:w="2766" w:type="dxa"/>
          </w:tcPr>
          <w:p w14:paraId="791ED083" w14:textId="4D9E2E26" w:rsidR="004E6B75" w:rsidRDefault="004E6B75">
            <w:r>
              <w:t>Data example</w:t>
            </w:r>
          </w:p>
        </w:tc>
      </w:tr>
      <w:tr w:rsidR="004E6B75" w14:paraId="677A7701" w14:textId="77777777" w:rsidTr="004E6B75">
        <w:tc>
          <w:tcPr>
            <w:tcW w:w="2765" w:type="dxa"/>
          </w:tcPr>
          <w:p w14:paraId="12021E0A" w14:textId="6F201ECD" w:rsidR="004E6B75" w:rsidRDefault="004E6B75">
            <w:r>
              <w:t>Id</w:t>
            </w:r>
          </w:p>
        </w:tc>
        <w:tc>
          <w:tcPr>
            <w:tcW w:w="2765" w:type="dxa"/>
          </w:tcPr>
          <w:p w14:paraId="7647144F" w14:textId="77777777" w:rsidR="004E6B75" w:rsidRDefault="004E6B75"/>
        </w:tc>
        <w:tc>
          <w:tcPr>
            <w:tcW w:w="2766" w:type="dxa"/>
          </w:tcPr>
          <w:p w14:paraId="1FE3211F" w14:textId="77777777" w:rsidR="004E6B75" w:rsidRDefault="004E6B75"/>
        </w:tc>
      </w:tr>
      <w:tr w:rsidR="004E6B75" w14:paraId="5900A993" w14:textId="77777777" w:rsidTr="004E6B75">
        <w:tc>
          <w:tcPr>
            <w:tcW w:w="2765" w:type="dxa"/>
          </w:tcPr>
          <w:p w14:paraId="71401129" w14:textId="6B6D8944" w:rsidR="004E6B75" w:rsidRDefault="004E6B75">
            <w:r>
              <w:t>Profile</w:t>
            </w:r>
          </w:p>
        </w:tc>
        <w:tc>
          <w:tcPr>
            <w:tcW w:w="2765" w:type="dxa"/>
          </w:tcPr>
          <w:p w14:paraId="41DF4715" w14:textId="77777777" w:rsidR="004E6B75" w:rsidRDefault="004E6B75"/>
        </w:tc>
        <w:tc>
          <w:tcPr>
            <w:tcW w:w="2766" w:type="dxa"/>
          </w:tcPr>
          <w:p w14:paraId="2DB6CDC4" w14:textId="77777777" w:rsidR="004E6B75" w:rsidRDefault="004E6B75"/>
        </w:tc>
      </w:tr>
      <w:tr w:rsidR="004E6B75" w14:paraId="7E9CD675" w14:textId="77777777" w:rsidTr="004E6B75">
        <w:tc>
          <w:tcPr>
            <w:tcW w:w="2765" w:type="dxa"/>
          </w:tcPr>
          <w:p w14:paraId="7C4A9C3C" w14:textId="5931C11B" w:rsidR="004E6B75" w:rsidRDefault="004E6B75">
            <w:r>
              <w:t>Start</w:t>
            </w:r>
          </w:p>
        </w:tc>
        <w:tc>
          <w:tcPr>
            <w:tcW w:w="2765" w:type="dxa"/>
          </w:tcPr>
          <w:p w14:paraId="5558A773" w14:textId="3D30E585" w:rsidR="004E6B75" w:rsidRDefault="004E6B75">
            <w:proofErr w:type="spellStart"/>
            <w:r>
              <w:t>Coor</w:t>
            </w:r>
            <w:proofErr w:type="spellEnd"/>
            <w:r>
              <w:t xml:space="preserve"> array</w:t>
            </w:r>
          </w:p>
        </w:tc>
        <w:tc>
          <w:tcPr>
            <w:tcW w:w="2766" w:type="dxa"/>
          </w:tcPr>
          <w:p w14:paraId="451CD825" w14:textId="77777777" w:rsidR="004E6B75" w:rsidRDefault="004E6B75"/>
        </w:tc>
      </w:tr>
      <w:tr w:rsidR="004E6B75" w14:paraId="1DFDAF6F" w14:textId="77777777" w:rsidTr="004E6B75">
        <w:tc>
          <w:tcPr>
            <w:tcW w:w="2765" w:type="dxa"/>
          </w:tcPr>
          <w:p w14:paraId="71FAC789" w14:textId="39FDB0A5" w:rsidR="004E6B75" w:rsidRDefault="004E6B75">
            <w:proofErr w:type="spellStart"/>
            <w:r>
              <w:t>Start_index</w:t>
            </w:r>
            <w:proofErr w:type="spellEnd"/>
            <w:r>
              <w:t xml:space="preserve"> </w:t>
            </w:r>
          </w:p>
        </w:tc>
        <w:tc>
          <w:tcPr>
            <w:tcW w:w="2765" w:type="dxa"/>
          </w:tcPr>
          <w:p w14:paraId="3CC5C7E2" w14:textId="56976128" w:rsidR="004E6B75" w:rsidRDefault="004E6B75">
            <w:r>
              <w:t>Index of relevant row and column in custom matrix</w:t>
            </w:r>
          </w:p>
        </w:tc>
        <w:tc>
          <w:tcPr>
            <w:tcW w:w="2766" w:type="dxa"/>
          </w:tcPr>
          <w:p w14:paraId="0A91FF59" w14:textId="77777777" w:rsidR="004E6B75" w:rsidRDefault="004E6B75"/>
        </w:tc>
      </w:tr>
      <w:tr w:rsidR="004E6B75" w14:paraId="7CADFB50" w14:textId="77777777" w:rsidTr="004E6B75">
        <w:tc>
          <w:tcPr>
            <w:tcW w:w="2765" w:type="dxa"/>
          </w:tcPr>
          <w:p w14:paraId="56F2B942" w14:textId="0D96457F" w:rsidR="004E6B75" w:rsidRDefault="004E6B75">
            <w:r>
              <w:t>End</w:t>
            </w:r>
          </w:p>
        </w:tc>
        <w:tc>
          <w:tcPr>
            <w:tcW w:w="2765" w:type="dxa"/>
          </w:tcPr>
          <w:p w14:paraId="38B9F344" w14:textId="6658CA76" w:rsidR="004E6B75" w:rsidRDefault="004E6B75">
            <w:r>
              <w:t>Coordinates array</w:t>
            </w:r>
          </w:p>
        </w:tc>
        <w:tc>
          <w:tcPr>
            <w:tcW w:w="2766" w:type="dxa"/>
          </w:tcPr>
          <w:p w14:paraId="50B64CD2" w14:textId="77777777" w:rsidR="004E6B75" w:rsidRDefault="004E6B75"/>
        </w:tc>
      </w:tr>
      <w:tr w:rsidR="004E6B75" w14:paraId="143C5499" w14:textId="77777777" w:rsidTr="004E6B75">
        <w:tc>
          <w:tcPr>
            <w:tcW w:w="2765" w:type="dxa"/>
          </w:tcPr>
          <w:p w14:paraId="3120543C" w14:textId="530C3142" w:rsidR="004E6B75" w:rsidRDefault="004E6B75" w:rsidP="004E6B75">
            <w:proofErr w:type="spellStart"/>
            <w:r>
              <w:t>End_index</w:t>
            </w:r>
            <w:proofErr w:type="spellEnd"/>
          </w:p>
        </w:tc>
        <w:tc>
          <w:tcPr>
            <w:tcW w:w="2765" w:type="dxa"/>
          </w:tcPr>
          <w:p w14:paraId="404C4741" w14:textId="4B47E5B6" w:rsidR="004E6B75" w:rsidRDefault="004E6B75" w:rsidP="004E6B75">
            <w:r>
              <w:t>Index of relevant row and column in custom matrix</w:t>
            </w:r>
          </w:p>
        </w:tc>
        <w:tc>
          <w:tcPr>
            <w:tcW w:w="2766" w:type="dxa"/>
          </w:tcPr>
          <w:p w14:paraId="49567110" w14:textId="77777777" w:rsidR="004E6B75" w:rsidRDefault="004E6B75" w:rsidP="004E6B75"/>
        </w:tc>
      </w:tr>
      <w:tr w:rsidR="004E6B75" w14:paraId="36F65FD2" w14:textId="77777777" w:rsidTr="004E6B75">
        <w:tc>
          <w:tcPr>
            <w:tcW w:w="2765" w:type="dxa"/>
          </w:tcPr>
          <w:p w14:paraId="56808CBC" w14:textId="48550691" w:rsidR="004E6B75" w:rsidRDefault="004E6B75" w:rsidP="004E6B75">
            <w:r>
              <w:t>Capacity</w:t>
            </w:r>
          </w:p>
        </w:tc>
        <w:tc>
          <w:tcPr>
            <w:tcW w:w="2765" w:type="dxa"/>
          </w:tcPr>
          <w:p w14:paraId="1CA3FA7D" w14:textId="161211A7" w:rsidR="004E6B75" w:rsidRDefault="004E6B75" w:rsidP="004E6B75">
            <w:r>
              <w:t xml:space="preserve">An array of integer </w:t>
            </w:r>
            <w:proofErr w:type="gramStart"/>
            <w:r>
              <w:t>describe</w:t>
            </w:r>
            <w:proofErr w:type="gramEnd"/>
            <w:r>
              <w:t xml:space="preserve"> multi-d quantities</w:t>
            </w:r>
          </w:p>
        </w:tc>
        <w:tc>
          <w:tcPr>
            <w:tcW w:w="2766" w:type="dxa"/>
          </w:tcPr>
          <w:p w14:paraId="59CD605B" w14:textId="77777777" w:rsidR="004E6B75" w:rsidRDefault="004E6B75" w:rsidP="004E6B75"/>
        </w:tc>
      </w:tr>
      <w:tr w:rsidR="004E6B75" w14:paraId="4CFE9D5A" w14:textId="77777777" w:rsidTr="004E6B75">
        <w:tc>
          <w:tcPr>
            <w:tcW w:w="2765" w:type="dxa"/>
          </w:tcPr>
          <w:p w14:paraId="459A3469" w14:textId="019BE6F0" w:rsidR="004E6B75" w:rsidRDefault="004E6B75" w:rsidP="004E6B75">
            <w:r>
              <w:t>Skills</w:t>
            </w:r>
          </w:p>
        </w:tc>
        <w:tc>
          <w:tcPr>
            <w:tcW w:w="2765" w:type="dxa"/>
          </w:tcPr>
          <w:p w14:paraId="47D98AB1" w14:textId="4C1F4F83" w:rsidR="004E6B75" w:rsidRDefault="004E6B75" w:rsidP="004E6B75">
            <w:r>
              <w:t>Array of integer define skill</w:t>
            </w:r>
          </w:p>
        </w:tc>
        <w:tc>
          <w:tcPr>
            <w:tcW w:w="2766" w:type="dxa"/>
          </w:tcPr>
          <w:p w14:paraId="7FAA8D60" w14:textId="77777777" w:rsidR="004E6B75" w:rsidRDefault="004E6B75" w:rsidP="004E6B75"/>
        </w:tc>
      </w:tr>
      <w:tr w:rsidR="004E6B75" w14:paraId="500EA715" w14:textId="77777777" w:rsidTr="004E6B75">
        <w:tc>
          <w:tcPr>
            <w:tcW w:w="2765" w:type="dxa"/>
          </w:tcPr>
          <w:p w14:paraId="44CCD3C4" w14:textId="761EDDEE" w:rsidR="004E6B75" w:rsidRDefault="004E6B75" w:rsidP="004E6B75">
            <w:proofErr w:type="spellStart"/>
            <w:r>
              <w:t>Time_window</w:t>
            </w:r>
            <w:proofErr w:type="spellEnd"/>
          </w:p>
        </w:tc>
        <w:tc>
          <w:tcPr>
            <w:tcW w:w="2765" w:type="dxa"/>
          </w:tcPr>
          <w:p w14:paraId="00E4EEBB" w14:textId="0E3C2742" w:rsidR="004E6B75" w:rsidRDefault="004E6B75" w:rsidP="004E6B75">
            <w:r>
              <w:t>Working hour [</w:t>
            </w:r>
            <w:proofErr w:type="spellStart"/>
            <w:proofErr w:type="gramStart"/>
            <w:r>
              <w:t>start,end</w:t>
            </w:r>
            <w:proofErr w:type="spellEnd"/>
            <w:proofErr w:type="gramEnd"/>
            <w:r>
              <w:t>]</w:t>
            </w:r>
          </w:p>
        </w:tc>
        <w:tc>
          <w:tcPr>
            <w:tcW w:w="2766" w:type="dxa"/>
          </w:tcPr>
          <w:p w14:paraId="69A73E51" w14:textId="77777777" w:rsidR="004E6B75" w:rsidRDefault="004E6B75" w:rsidP="004E6B75"/>
        </w:tc>
      </w:tr>
    </w:tbl>
    <w:p w14:paraId="1F143863" w14:textId="597C1ABD" w:rsidR="004E6B75" w:rsidRDefault="004E6B75"/>
    <w:p w14:paraId="62D81DE0" w14:textId="77777777" w:rsidR="004E6B75" w:rsidRPr="004E6B75" w:rsidRDefault="004E6B75" w:rsidP="004E6B7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40"/>
          <w:szCs w:val="40"/>
        </w:rPr>
      </w:pPr>
      <w:r w:rsidRPr="004E6B75">
        <w:rPr>
          <w:rFonts w:ascii="Consolas" w:eastAsia="Times New Roman" w:hAnsi="Consolas" w:cs="Courier New"/>
          <w:b/>
          <w:bCs/>
          <w:color w:val="24292E"/>
          <w:sz w:val="40"/>
          <w:szCs w:val="40"/>
        </w:rPr>
        <w:lastRenderedPageBreak/>
        <w:t>vehicle</w:t>
      </w:r>
      <w:r w:rsidRPr="004E6B75">
        <w:rPr>
          <w:rFonts w:ascii="Segoe UI" w:eastAsia="Times New Roman" w:hAnsi="Segoe UI" w:cs="Segoe UI"/>
          <w:b/>
          <w:bCs/>
          <w:color w:val="24292E"/>
          <w:sz w:val="40"/>
          <w:szCs w:val="40"/>
        </w:rPr>
        <w:t> </w:t>
      </w:r>
    </w:p>
    <w:p w14:paraId="2482AAE3" w14:textId="4F93595D" w:rsidR="004E6B75" w:rsidRPr="004E6B75" w:rsidRDefault="004E6B75" w:rsidP="004E6B7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E6B7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locations</w:t>
      </w:r>
    </w:p>
    <w:p w14:paraId="43E2846E" w14:textId="77777777" w:rsidR="004E6B75" w:rsidRPr="004E6B75" w:rsidRDefault="004E6B75" w:rsidP="004E6B7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key </w:t>
      </w:r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start</w:t>
      </w: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end</w:t>
      </w: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 are optional for a </w:t>
      </w:r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vehicle</w:t>
      </w: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gramStart"/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as long as</w:t>
      </w:r>
      <w:proofErr w:type="gramEnd"/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 xml:space="preserve"> at least one of them is present</w:t>
      </w:r>
    </w:p>
    <w:p w14:paraId="63FF521D" w14:textId="77777777" w:rsidR="004E6B75" w:rsidRPr="004E6B75" w:rsidRDefault="004E6B75" w:rsidP="004E6B7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if </w:t>
      </w:r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end</w:t>
      </w: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 is omitted, the resulting route will stop at the last visited job, whose choice is determined by the optimization process</w:t>
      </w:r>
    </w:p>
    <w:p w14:paraId="54FE20CA" w14:textId="77777777" w:rsidR="004E6B75" w:rsidRPr="004E6B75" w:rsidRDefault="004E6B75" w:rsidP="004E6B7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if </w:t>
      </w:r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start</w:t>
      </w: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 is omitted, the resulting route will start at the first visited job, whose choice is determined by the optimization process</w:t>
      </w:r>
    </w:p>
    <w:p w14:paraId="343CC1B2" w14:textId="77777777" w:rsidR="004E6B75" w:rsidRPr="004E6B75" w:rsidRDefault="004E6B75" w:rsidP="004E6B7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to request a round trip, just specify both </w:t>
      </w:r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start</w:t>
      </w: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end</w:t>
      </w: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 with the same coordinates</w:t>
      </w:r>
    </w:p>
    <w:p w14:paraId="19DF9B1D" w14:textId="77777777" w:rsidR="004E6B75" w:rsidRPr="004E6B75" w:rsidRDefault="004E6B75" w:rsidP="004E6B7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depending on if a custom matrix is provided, required fields follow the same logic than for </w:t>
      </w:r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job</w:t>
      </w: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 keys </w:t>
      </w:r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location</w:t>
      </w:r>
      <w:r w:rsidRPr="004E6B75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4E6B75">
        <w:rPr>
          <w:rFonts w:ascii="Consolas" w:eastAsia="Times New Roman" w:hAnsi="Consolas" w:cs="Courier New"/>
          <w:color w:val="24292E"/>
          <w:sz w:val="20"/>
          <w:szCs w:val="20"/>
        </w:rPr>
        <w:t>location_index</w:t>
      </w:r>
      <w:proofErr w:type="spellEnd"/>
    </w:p>
    <w:p w14:paraId="091A9C41" w14:textId="3E093F9A" w:rsidR="004E6B75" w:rsidRDefault="004E6B75"/>
    <w:p w14:paraId="72EB834D" w14:textId="77777777" w:rsidR="004E6B75" w:rsidRDefault="004E6B75" w:rsidP="004E6B7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Capacity restrictions</w:t>
      </w:r>
    </w:p>
    <w:p w14:paraId="2FC7030D" w14:textId="37E826EF" w:rsidR="004E6B75" w:rsidRDefault="004E6B75" w:rsidP="004E6B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amounts (</w:t>
      </w:r>
      <w:r>
        <w:rPr>
          <w:rStyle w:val="HTMLCode"/>
          <w:rFonts w:ascii="Consolas" w:hAnsi="Consolas"/>
          <w:color w:val="24292E"/>
        </w:rPr>
        <w:t>capacity</w:t>
      </w:r>
      <w:r>
        <w:rPr>
          <w:rFonts w:ascii="Segoe UI" w:hAnsi="Segoe UI" w:cs="Segoe UI"/>
          <w:color w:val="24292E"/>
        </w:rPr>
        <w:t> for vehicles, </w:t>
      </w:r>
      <w:r>
        <w:rPr>
          <w:rStyle w:val="HTMLCode"/>
          <w:rFonts w:ascii="Consolas" w:hAnsi="Consolas"/>
          <w:color w:val="24292E"/>
        </w:rPr>
        <w:t>delivery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hAnsi="Consolas"/>
          <w:color w:val="24292E"/>
        </w:rPr>
        <w:t>pickup</w:t>
      </w:r>
      <w:r>
        <w:rPr>
          <w:rFonts w:ascii="Segoe UI" w:hAnsi="Segoe UI" w:cs="Segoe UI"/>
          <w:color w:val="24292E"/>
        </w:rPr>
        <w:t> for jobs) to describe a problem with capacity restrictions. Those arrays can be used to model custom restrictions for several metrics at once, e.g. number of items, weight, volume etc. A vehicle is only allowed to serve a set of jobs if the resulting load at each route step is lower than the matching value in </w:t>
      </w:r>
      <w:r>
        <w:rPr>
          <w:rStyle w:val="HTMLCode"/>
          <w:rFonts w:ascii="Consolas" w:hAnsi="Consolas"/>
          <w:color w:val="24292E"/>
        </w:rPr>
        <w:t>capacity</w:t>
      </w:r>
      <w:r>
        <w:rPr>
          <w:rFonts w:ascii="Segoe UI" w:hAnsi="Segoe UI" w:cs="Segoe UI"/>
          <w:color w:val="24292E"/>
        </w:rPr>
        <w:t> for each metric. When using multiple components for amounts, it is recommended to put the most important/limiting metrics first.</w:t>
      </w:r>
    </w:p>
    <w:p w14:paraId="00CCE5AA" w14:textId="501907B3" w:rsidR="004E6B75" w:rsidRDefault="004E6B75" w:rsidP="004E6B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is assumed that all delivery-related amounts for jobs are loaded at vehicle start, while all pickup-related amounts for jobs are brought back at vehicle end.</w:t>
      </w:r>
    </w:p>
    <w:p w14:paraId="7DE9917E" w14:textId="77777777" w:rsidR="004E6B75" w:rsidRDefault="004E6B75" w:rsidP="004E6B7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Job priorities</w:t>
      </w:r>
    </w:p>
    <w:p w14:paraId="047F7BCC" w14:textId="77777777" w:rsidR="004E6B75" w:rsidRDefault="004E6B75" w:rsidP="004E6B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Useful in situations where not all jobs can be performed, to gain some control on which jobs are unassigned. Setting a high </w:t>
      </w:r>
      <w:r>
        <w:rPr>
          <w:rStyle w:val="HTMLCode"/>
          <w:rFonts w:ascii="Consolas" w:hAnsi="Consolas"/>
          <w:color w:val="24292E"/>
        </w:rPr>
        <w:t>priority</w:t>
      </w:r>
      <w:r>
        <w:rPr>
          <w:rFonts w:ascii="Segoe UI" w:hAnsi="Segoe UI" w:cs="Segoe UI"/>
          <w:color w:val="24292E"/>
        </w:rPr>
        <w:t> value for some jobs will tend as much as possible to have them included in the solution over lower-priority jobs.</w:t>
      </w:r>
    </w:p>
    <w:p w14:paraId="29BCFFAD" w14:textId="77777777" w:rsidR="004E6B75" w:rsidRDefault="004E6B75" w:rsidP="004E6B7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Time windows</w:t>
      </w:r>
    </w:p>
    <w:p w14:paraId="52A95D06" w14:textId="77777777" w:rsidR="004E6B75" w:rsidRDefault="004E6B75" w:rsidP="004E6B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is up to users to decide how to describe time windows:</w:t>
      </w:r>
    </w:p>
    <w:p w14:paraId="46628C77" w14:textId="77777777" w:rsidR="004E6B75" w:rsidRDefault="004E6B75" w:rsidP="004E6B7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relative values</w:t>
      </w:r>
      <w:r>
        <w:rPr>
          <w:rFonts w:ascii="Segoe UI" w:hAnsi="Segoe UI" w:cs="Segoe UI"/>
          <w:color w:val="24292E"/>
        </w:rPr>
        <w:t>, e.g. </w:t>
      </w:r>
      <w:r>
        <w:rPr>
          <w:rStyle w:val="HTMLCode"/>
          <w:rFonts w:ascii="Consolas" w:eastAsiaTheme="minorEastAsia" w:hAnsi="Consolas"/>
          <w:color w:val="24292E"/>
        </w:rPr>
        <w:t>[0, 14400]</w:t>
      </w:r>
      <w:r>
        <w:rPr>
          <w:rFonts w:ascii="Segoe UI" w:hAnsi="Segoe UI" w:cs="Segoe UI"/>
          <w:color w:val="24292E"/>
        </w:rPr>
        <w:t xml:space="preserve"> for a 4 </w:t>
      </w:r>
      <w:proofErr w:type="spellStart"/>
      <w:r>
        <w:rPr>
          <w:rFonts w:ascii="Segoe UI" w:hAnsi="Segoe UI" w:cs="Segoe UI"/>
          <w:color w:val="24292E"/>
        </w:rPr>
        <w:t>hours time</w:t>
      </w:r>
      <w:proofErr w:type="spellEnd"/>
      <w:r>
        <w:rPr>
          <w:rFonts w:ascii="Segoe UI" w:hAnsi="Segoe UI" w:cs="Segoe UI"/>
          <w:color w:val="24292E"/>
        </w:rPr>
        <w:t xml:space="preserve"> window starting at the beginning of the planning horizon. In that case all times reported in output with the </w:t>
      </w:r>
      <w:r>
        <w:rPr>
          <w:rStyle w:val="HTMLCode"/>
          <w:rFonts w:ascii="Consolas" w:eastAsiaTheme="minorEastAsia" w:hAnsi="Consolas"/>
          <w:color w:val="24292E"/>
        </w:rPr>
        <w:t>arrival</w:t>
      </w:r>
      <w:r>
        <w:rPr>
          <w:rFonts w:ascii="Segoe UI" w:hAnsi="Segoe UI" w:cs="Segoe UI"/>
          <w:color w:val="24292E"/>
        </w:rPr>
        <w:t> key are relative to the start of the planning horizon;</w:t>
      </w:r>
    </w:p>
    <w:p w14:paraId="4DB3908A" w14:textId="77777777" w:rsidR="004E6B75" w:rsidRDefault="004E6B75" w:rsidP="004E6B7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lastRenderedPageBreak/>
        <w:t>absolute values</w:t>
      </w:r>
      <w:r>
        <w:rPr>
          <w:rFonts w:ascii="Segoe UI" w:hAnsi="Segoe UI" w:cs="Segoe UI"/>
          <w:color w:val="24292E"/>
        </w:rPr>
        <w:t>, "real" timestamps. In that case all times reported in output with the </w:t>
      </w:r>
      <w:r>
        <w:rPr>
          <w:rStyle w:val="HTMLCode"/>
          <w:rFonts w:ascii="Consolas" w:eastAsiaTheme="minorEastAsia" w:hAnsi="Consolas"/>
          <w:color w:val="24292E"/>
        </w:rPr>
        <w:t>arrival</w:t>
      </w:r>
      <w:r>
        <w:rPr>
          <w:rFonts w:ascii="Segoe UI" w:hAnsi="Segoe UI" w:cs="Segoe UI"/>
          <w:color w:val="24292E"/>
        </w:rPr>
        <w:t> key can be interpreted as timestamps.</w:t>
      </w:r>
    </w:p>
    <w:p w14:paraId="7CBCD9C4" w14:textId="77777777" w:rsidR="004E6B75" w:rsidRDefault="004E6B75" w:rsidP="004E6B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absence of a time window in input means no timing constraint applies. In particular, a vehicle with no </w:t>
      </w:r>
      <w:proofErr w:type="spellStart"/>
      <w:r>
        <w:rPr>
          <w:rStyle w:val="HTMLCode"/>
          <w:rFonts w:ascii="Consolas" w:hAnsi="Consolas"/>
          <w:color w:val="24292E"/>
        </w:rPr>
        <w:t>time_window</w:t>
      </w:r>
      <w:proofErr w:type="spellEnd"/>
      <w:r>
        <w:rPr>
          <w:rFonts w:ascii="Segoe UI" w:hAnsi="Segoe UI" w:cs="Segoe UI"/>
          <w:color w:val="24292E"/>
        </w:rPr>
        <w:t> key will be able to serve any number of jobs, and a job with no </w:t>
      </w:r>
      <w:proofErr w:type="spellStart"/>
      <w:r>
        <w:rPr>
          <w:rStyle w:val="HTMLCode"/>
          <w:rFonts w:ascii="Consolas" w:hAnsi="Consolas"/>
          <w:color w:val="24292E"/>
        </w:rPr>
        <w:t>time_windows</w:t>
      </w:r>
      <w:proofErr w:type="spellEnd"/>
      <w:r>
        <w:rPr>
          <w:rFonts w:ascii="Segoe UI" w:hAnsi="Segoe UI" w:cs="Segoe UI"/>
          <w:color w:val="24292E"/>
        </w:rPr>
        <w:t> key might be included at any time in any route, to the extent permitted by other constraints such as skills, capacity and other vehicles/jobs time windows.</w:t>
      </w:r>
    </w:p>
    <w:p w14:paraId="73FB3A06" w14:textId="77777777" w:rsidR="004E6B75" w:rsidRDefault="004E6B75" w:rsidP="004E6B7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Matrix</w:t>
      </w:r>
    </w:p>
    <w:p w14:paraId="07EDE1E8" w14:textId="77777777" w:rsidR="004E6B75" w:rsidRDefault="004E6B75" w:rsidP="004E6B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 </w:t>
      </w:r>
      <w:r>
        <w:rPr>
          <w:rStyle w:val="HTMLCode"/>
          <w:rFonts w:ascii="Consolas" w:hAnsi="Consolas"/>
          <w:color w:val="24292E"/>
        </w:rPr>
        <w:t>matrix</w:t>
      </w:r>
      <w:r>
        <w:rPr>
          <w:rFonts w:ascii="Segoe UI" w:hAnsi="Segoe UI" w:cs="Segoe UI"/>
          <w:color w:val="24292E"/>
        </w:rPr>
        <w:t> object is an array of arrays of unsigned integers describing the rows of a custom travel-time matrix as an alternative to the travel-time matrix computed by the routing engine. Therefore, if a custom matrix is provided, the </w:t>
      </w:r>
      <w:r>
        <w:rPr>
          <w:rStyle w:val="HTMLCode"/>
          <w:rFonts w:ascii="Consolas" w:hAnsi="Consolas"/>
          <w:color w:val="24292E"/>
        </w:rPr>
        <w:t>location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/>
          <w:color w:val="24292E"/>
        </w:rPr>
        <w:t>start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hAnsi="Consolas"/>
          <w:color w:val="24292E"/>
        </w:rPr>
        <w:t>end</w:t>
      </w:r>
      <w:r>
        <w:rPr>
          <w:rFonts w:ascii="Segoe UI" w:hAnsi="Segoe UI" w:cs="Segoe UI"/>
          <w:color w:val="24292E"/>
        </w:rPr>
        <w:t> properties become optional. Instead of the coordinates, row and column indications provided with the </w:t>
      </w:r>
      <w:r>
        <w:rPr>
          <w:rStyle w:val="HTMLCode"/>
          <w:rFonts w:ascii="Consolas" w:hAnsi="Consolas"/>
          <w:color w:val="24292E"/>
        </w:rPr>
        <w:t>*_index</w:t>
      </w:r>
      <w:r>
        <w:rPr>
          <w:rFonts w:ascii="Segoe UI" w:hAnsi="Segoe UI" w:cs="Segoe UI"/>
          <w:color w:val="24292E"/>
        </w:rPr>
        <w:t> keys are used during optimization.</w:t>
      </w:r>
    </w:p>
    <w:p w14:paraId="6B493910" w14:textId="4C004025" w:rsidR="004E6B75" w:rsidRDefault="004E6B75" w:rsidP="004E6B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E88AC2D" w14:textId="77777777" w:rsidR="004E6B75" w:rsidRDefault="004E6B75" w:rsidP="004E6B7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Summary</w:t>
      </w:r>
    </w:p>
    <w:p w14:paraId="3C421DB4" w14:textId="77777777" w:rsidR="004E6B75" w:rsidRDefault="004E6B75" w:rsidP="004E6B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HTMLCode"/>
          <w:rFonts w:ascii="Consolas" w:hAnsi="Consolas"/>
          <w:color w:val="24292E"/>
        </w:rPr>
        <w:t>summary</w:t>
      </w:r>
      <w:r>
        <w:rPr>
          <w:rFonts w:ascii="Segoe UI" w:hAnsi="Segoe UI" w:cs="Segoe UI"/>
          <w:color w:val="24292E"/>
        </w:rPr>
        <w:t> object has the following properties:</w:t>
      </w:r>
    </w:p>
    <w:tbl>
      <w:tblPr>
        <w:tblW w:w="72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5167"/>
      </w:tblGrid>
      <w:tr w:rsidR="004E6B75" w14:paraId="29A8EA4A" w14:textId="77777777" w:rsidTr="004E6B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A56AF" w14:textId="77777777" w:rsidR="004E6B75" w:rsidRDefault="004E6B7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Key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C5EAD" w14:textId="77777777" w:rsidR="004E6B75" w:rsidRDefault="004E6B7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Description</w:t>
            </w:r>
          </w:p>
        </w:tc>
      </w:tr>
      <w:tr w:rsidR="004E6B75" w14:paraId="0AE9548D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0F1BF" w14:textId="77777777" w:rsidR="004E6B75" w:rsidRDefault="004E6B75">
            <w:pPr>
              <w:spacing w:after="0"/>
              <w:rPr>
                <w:rFonts w:ascii="Segoe UI" w:hAnsi="Segoe UI" w:cs="Segoe UI"/>
                <w:color w:val="24292E"/>
              </w:rPr>
            </w:pPr>
            <w:r>
              <w:rPr>
                <w:rStyle w:val="HTMLCode"/>
                <w:rFonts w:ascii="Consolas" w:eastAsiaTheme="minorEastAsia" w:hAnsi="Consolas"/>
                <w:color w:val="24292E"/>
              </w:rPr>
              <w:t>cost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71690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total cost for all routes</w:t>
            </w:r>
          </w:p>
        </w:tc>
      </w:tr>
      <w:tr w:rsidR="004E6B75" w14:paraId="54325CA3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D6E94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HTMLCode"/>
                <w:rFonts w:ascii="Consolas" w:eastAsiaTheme="minorEastAsia" w:hAnsi="Consolas"/>
                <w:color w:val="24292E"/>
              </w:rPr>
              <w:t>unassigned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8026F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number of jobs that could not be served</w:t>
            </w:r>
          </w:p>
        </w:tc>
      </w:tr>
      <w:tr w:rsidR="004E6B75" w14:paraId="55139960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8C8A3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HTMLCode"/>
                <w:rFonts w:ascii="Consolas" w:eastAsiaTheme="minorEastAsia" w:hAnsi="Consolas"/>
                <w:color w:val="24292E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5CC82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total service time for all routes</w:t>
            </w:r>
          </w:p>
        </w:tc>
      </w:tr>
      <w:tr w:rsidR="004E6B75" w14:paraId="098DAFEA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FE558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HTMLCode"/>
                <w:rFonts w:ascii="Consolas" w:eastAsiaTheme="minorEastAsia" w:hAnsi="Consolas"/>
                <w:color w:val="24292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E4944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total travel time for all routes</w:t>
            </w:r>
          </w:p>
        </w:tc>
      </w:tr>
      <w:tr w:rsidR="004E6B75" w14:paraId="70B462CC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26160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  <w:color w:val="24292E"/>
              </w:rPr>
              <w:t>waiting_time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E70A6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total waiting time for all routes</w:t>
            </w:r>
          </w:p>
        </w:tc>
      </w:tr>
      <w:tr w:rsidR="004E6B75" w14:paraId="71E88273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F2BC9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del w:id="0" w:author="Unknown">
              <w:r>
                <w:rPr>
                  <w:rFonts w:ascii="Segoe UI" w:hAnsi="Segoe UI" w:cs="Segoe UI"/>
                  <w:color w:val="24292E"/>
                </w:rPr>
                <w:delText>[</w:delText>
              </w:r>
              <w:r>
                <w:rPr>
                  <w:rStyle w:val="HTMLCode"/>
                  <w:rFonts w:ascii="Consolas" w:eastAsiaTheme="minorEastAsia" w:hAnsi="Consolas"/>
                  <w:color w:val="24292E"/>
                </w:rPr>
                <w:delText>amount</w:delText>
              </w:r>
              <w:r>
                <w:rPr>
                  <w:rFonts w:ascii="Segoe UI" w:hAnsi="Segoe UI" w:cs="Segoe UI"/>
                  <w:color w:val="24292E"/>
                </w:rPr>
                <w:delText>]</w:delText>
              </w:r>
            </w:del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FABA4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del w:id="1" w:author="Unknown">
              <w:r>
                <w:rPr>
                  <w:rFonts w:ascii="Segoe UI" w:hAnsi="Segoe UI" w:cs="Segoe UI"/>
                  <w:color w:val="24292E"/>
                </w:rPr>
                <w:delText>total amount for all routes</w:delText>
              </w:r>
            </w:del>
          </w:p>
        </w:tc>
      </w:tr>
      <w:tr w:rsidR="004E6B75" w14:paraId="46F9C6AB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167BD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[</w:t>
            </w:r>
            <w:r>
              <w:rPr>
                <w:rStyle w:val="HTMLCode"/>
                <w:rFonts w:ascii="Consolas" w:eastAsiaTheme="minorEastAsia" w:hAnsi="Consolas"/>
                <w:color w:val="24292E"/>
              </w:rPr>
              <w:t>delivery</w:t>
            </w:r>
            <w:r>
              <w:rPr>
                <w:rFonts w:ascii="Segoe UI" w:hAnsi="Segoe UI" w:cs="Segoe UI"/>
                <w:color w:val="24292E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5C882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total delivery for all routes</w:t>
            </w:r>
          </w:p>
        </w:tc>
      </w:tr>
      <w:tr w:rsidR="004E6B75" w14:paraId="0D5C01CD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764BC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[</w:t>
            </w:r>
            <w:r>
              <w:rPr>
                <w:rStyle w:val="HTMLCode"/>
                <w:rFonts w:ascii="Consolas" w:eastAsiaTheme="minorEastAsia" w:hAnsi="Consolas"/>
                <w:color w:val="24292E"/>
              </w:rPr>
              <w:t>pickup</w:t>
            </w:r>
            <w:r>
              <w:rPr>
                <w:rFonts w:ascii="Segoe UI" w:hAnsi="Segoe UI" w:cs="Segoe UI"/>
                <w:color w:val="24292E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07F9B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total pickup for all routes</w:t>
            </w:r>
          </w:p>
        </w:tc>
      </w:tr>
      <w:tr w:rsidR="004E6B75" w14:paraId="3422EEF9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DDA8F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[</w:t>
            </w:r>
            <w:r>
              <w:rPr>
                <w:rStyle w:val="HTMLCode"/>
                <w:rFonts w:ascii="Consolas" w:eastAsiaTheme="minorEastAsia" w:hAnsi="Consolas"/>
                <w:color w:val="24292E"/>
              </w:rPr>
              <w:t>distance</w:t>
            </w:r>
            <w:r>
              <w:rPr>
                <w:rFonts w:ascii="Segoe UI" w:hAnsi="Segoe UI" w:cs="Segoe UI"/>
                <w:color w:val="24292E"/>
              </w:rPr>
              <w:t>]*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6658F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total distance for all routes</w:t>
            </w:r>
          </w:p>
        </w:tc>
      </w:tr>
    </w:tbl>
    <w:p w14:paraId="3B369FFF" w14:textId="77777777" w:rsidR="004E6B75" w:rsidRDefault="004E6B75" w:rsidP="004E6B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*: provided when using the </w:t>
      </w:r>
      <w:r>
        <w:rPr>
          <w:rStyle w:val="HTMLCode"/>
          <w:rFonts w:ascii="Consolas" w:hAnsi="Consolas"/>
          <w:color w:val="24292E"/>
        </w:rPr>
        <w:t>-g</w:t>
      </w:r>
      <w:r>
        <w:rPr>
          <w:rFonts w:ascii="Segoe UI" w:hAnsi="Segoe UI" w:cs="Segoe UI"/>
          <w:color w:val="24292E"/>
        </w:rPr>
        <w:t> flag.</w:t>
      </w:r>
    </w:p>
    <w:p w14:paraId="39A4D5CD" w14:textId="77777777" w:rsidR="004E6B75" w:rsidRDefault="004E6B75" w:rsidP="004E6B7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Routes</w:t>
      </w:r>
    </w:p>
    <w:p w14:paraId="03AADCFD" w14:textId="77777777" w:rsidR="004E6B75" w:rsidRDefault="004E6B75" w:rsidP="004E6B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 </w:t>
      </w:r>
      <w:r>
        <w:rPr>
          <w:rStyle w:val="HTMLCode"/>
          <w:rFonts w:ascii="Consolas" w:hAnsi="Consolas"/>
          <w:color w:val="24292E"/>
        </w:rPr>
        <w:t>route</w:t>
      </w:r>
      <w:r>
        <w:rPr>
          <w:rFonts w:ascii="Segoe UI" w:hAnsi="Segoe UI" w:cs="Segoe UI"/>
          <w:color w:val="24292E"/>
        </w:rPr>
        <w:t> object has the following properties:</w:t>
      </w:r>
    </w:p>
    <w:tbl>
      <w:tblPr>
        <w:tblW w:w="72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5093"/>
      </w:tblGrid>
      <w:tr w:rsidR="004E6B75" w14:paraId="6AB51FBC" w14:textId="77777777" w:rsidTr="004E6B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C7C46" w14:textId="77777777" w:rsidR="004E6B75" w:rsidRDefault="004E6B7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Key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86345" w14:textId="77777777" w:rsidR="004E6B75" w:rsidRDefault="004E6B7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Description</w:t>
            </w:r>
          </w:p>
        </w:tc>
      </w:tr>
      <w:tr w:rsidR="004E6B75" w14:paraId="4F9E1D07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F6F0D" w14:textId="77777777" w:rsidR="004E6B75" w:rsidRDefault="004E6B75">
            <w:pPr>
              <w:spacing w:after="0"/>
              <w:rPr>
                <w:rFonts w:ascii="Segoe UI" w:hAnsi="Segoe UI" w:cs="Segoe UI"/>
                <w:color w:val="24292E"/>
              </w:rPr>
            </w:pPr>
            <w:r>
              <w:rPr>
                <w:rStyle w:val="HTMLCode"/>
                <w:rFonts w:ascii="Consolas" w:eastAsiaTheme="minorEastAsia" w:hAnsi="Consolas"/>
                <w:color w:val="24292E"/>
              </w:rPr>
              <w:t>vehicle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413F3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id of the vehicle assigned to this route</w:t>
            </w:r>
          </w:p>
        </w:tc>
      </w:tr>
      <w:tr w:rsidR="004E6B75" w14:paraId="7BA29D23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C87E1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hyperlink r:id="rId5" w:anchor="steps" w:history="1">
              <w:r>
                <w:rPr>
                  <w:rStyle w:val="HTMLCode"/>
                  <w:rFonts w:ascii="Consolas" w:eastAsiaTheme="minorEastAsia" w:hAnsi="Consolas"/>
                  <w:color w:val="0366D6"/>
                </w:rPr>
                <w:t>steps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5C9FB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array of </w:t>
            </w:r>
            <w:r>
              <w:rPr>
                <w:rStyle w:val="HTMLCode"/>
                <w:rFonts w:ascii="Consolas" w:eastAsiaTheme="minorEastAsia" w:hAnsi="Consolas"/>
                <w:color w:val="24292E"/>
              </w:rPr>
              <w:t>step</w:t>
            </w:r>
            <w:r>
              <w:rPr>
                <w:rFonts w:ascii="Segoe UI" w:hAnsi="Segoe UI" w:cs="Segoe UI"/>
                <w:color w:val="24292E"/>
              </w:rPr>
              <w:t> objects</w:t>
            </w:r>
          </w:p>
        </w:tc>
      </w:tr>
      <w:tr w:rsidR="004E6B75" w14:paraId="63F2D157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34AB1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HTMLCode"/>
                <w:rFonts w:ascii="Consolas" w:eastAsiaTheme="minorEastAsia" w:hAnsi="Consolas"/>
                <w:color w:val="24292E"/>
              </w:rPr>
              <w:t>cost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52F41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cost for this route</w:t>
            </w:r>
          </w:p>
        </w:tc>
      </w:tr>
      <w:tr w:rsidR="004E6B75" w14:paraId="7C67C919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5D2B0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HTMLCode"/>
                <w:rFonts w:ascii="Consolas" w:eastAsiaTheme="minorEastAsia" w:hAnsi="Consolas"/>
                <w:color w:val="24292E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0B334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total service time for this route</w:t>
            </w:r>
          </w:p>
        </w:tc>
      </w:tr>
      <w:tr w:rsidR="004E6B75" w14:paraId="0CA2C780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AC3FC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HTMLCode"/>
                <w:rFonts w:ascii="Consolas" w:eastAsiaTheme="minorEastAsia" w:hAnsi="Consolas"/>
                <w:color w:val="24292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D76C9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total travel time for this route</w:t>
            </w:r>
          </w:p>
        </w:tc>
      </w:tr>
      <w:tr w:rsidR="004E6B75" w14:paraId="106F1455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C421B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Style w:val="HTMLCode"/>
                <w:rFonts w:ascii="Consolas" w:eastAsiaTheme="minorEastAsia" w:hAnsi="Consolas"/>
                <w:color w:val="24292E"/>
              </w:rPr>
              <w:t>waiting_time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0E006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total waiting time for this route</w:t>
            </w:r>
          </w:p>
        </w:tc>
      </w:tr>
      <w:tr w:rsidR="004E6B75" w14:paraId="16FAE412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BC5AB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del w:id="2" w:author="Unknown">
              <w:r>
                <w:rPr>
                  <w:rFonts w:ascii="Segoe UI" w:hAnsi="Segoe UI" w:cs="Segoe UI"/>
                  <w:color w:val="24292E"/>
                </w:rPr>
                <w:delText>[</w:delText>
              </w:r>
              <w:r>
                <w:rPr>
                  <w:rStyle w:val="HTMLCode"/>
                  <w:rFonts w:ascii="Consolas" w:eastAsiaTheme="minorEastAsia" w:hAnsi="Consolas"/>
                  <w:color w:val="24292E"/>
                </w:rPr>
                <w:delText>amount</w:delText>
              </w:r>
              <w:r>
                <w:rPr>
                  <w:rFonts w:ascii="Segoe UI" w:hAnsi="Segoe UI" w:cs="Segoe UI"/>
                  <w:color w:val="24292E"/>
                </w:rPr>
                <w:delText>]</w:delText>
              </w:r>
            </w:del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ADADC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del w:id="3" w:author="Unknown">
              <w:r>
                <w:rPr>
                  <w:rFonts w:ascii="Segoe UI" w:hAnsi="Segoe UI" w:cs="Segoe UI"/>
                  <w:color w:val="24292E"/>
                </w:rPr>
                <w:delText>total amount for jobs in this route</w:delText>
              </w:r>
            </w:del>
          </w:p>
        </w:tc>
      </w:tr>
      <w:tr w:rsidR="004E6B75" w14:paraId="2EA520A4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C3838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[</w:t>
            </w:r>
            <w:r>
              <w:rPr>
                <w:rStyle w:val="HTMLCode"/>
                <w:rFonts w:ascii="Consolas" w:eastAsiaTheme="minorEastAsia" w:hAnsi="Consolas"/>
                <w:color w:val="24292E"/>
              </w:rPr>
              <w:t>delivery</w:t>
            </w:r>
            <w:r>
              <w:rPr>
                <w:rFonts w:ascii="Segoe UI" w:hAnsi="Segoe UI" w:cs="Segoe UI"/>
                <w:color w:val="24292E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5803B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total delivery for jobs in this route</w:t>
            </w:r>
          </w:p>
        </w:tc>
      </w:tr>
      <w:tr w:rsidR="004E6B75" w14:paraId="566A54F4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1F8D1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[</w:t>
            </w:r>
            <w:r>
              <w:rPr>
                <w:rStyle w:val="HTMLCode"/>
                <w:rFonts w:ascii="Consolas" w:eastAsiaTheme="minorEastAsia" w:hAnsi="Consolas"/>
                <w:color w:val="24292E"/>
              </w:rPr>
              <w:t>pickup</w:t>
            </w:r>
            <w:r>
              <w:rPr>
                <w:rFonts w:ascii="Segoe UI" w:hAnsi="Segoe UI" w:cs="Segoe UI"/>
                <w:color w:val="24292E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3171B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total pickup for jobs in this route</w:t>
            </w:r>
          </w:p>
        </w:tc>
      </w:tr>
      <w:tr w:rsidR="004E6B75" w14:paraId="73E9E992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9EF14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[</w:t>
            </w:r>
            <w:r>
              <w:rPr>
                <w:rStyle w:val="HTMLCode"/>
                <w:rFonts w:ascii="Consolas" w:eastAsiaTheme="minorEastAsia" w:hAnsi="Consolas"/>
                <w:color w:val="24292E"/>
              </w:rPr>
              <w:t>geometry</w:t>
            </w:r>
            <w:r>
              <w:rPr>
                <w:rFonts w:ascii="Segoe UI" w:hAnsi="Segoe UI" w:cs="Segoe UI"/>
                <w:color w:val="24292E"/>
              </w:rPr>
              <w:t>]*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5B552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polyline encoded route geometry</w:t>
            </w:r>
          </w:p>
        </w:tc>
      </w:tr>
      <w:tr w:rsidR="004E6B75" w14:paraId="2ABC2834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27D9F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[</w:t>
            </w:r>
            <w:r>
              <w:rPr>
                <w:rStyle w:val="HTMLCode"/>
                <w:rFonts w:ascii="Consolas" w:eastAsiaTheme="minorEastAsia" w:hAnsi="Consolas"/>
                <w:color w:val="24292E"/>
              </w:rPr>
              <w:t>distance</w:t>
            </w:r>
            <w:r>
              <w:rPr>
                <w:rFonts w:ascii="Segoe UI" w:hAnsi="Segoe UI" w:cs="Segoe UI"/>
                <w:color w:val="24292E"/>
              </w:rPr>
              <w:t>]*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A3912" w14:textId="77777777" w:rsidR="004E6B75" w:rsidRDefault="004E6B75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total route distance</w:t>
            </w:r>
          </w:p>
        </w:tc>
      </w:tr>
    </w:tbl>
    <w:p w14:paraId="0F5F235E" w14:textId="77777777" w:rsidR="004E6B75" w:rsidRDefault="004E6B75" w:rsidP="004E6B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*: provided when using the </w:t>
      </w:r>
      <w:r>
        <w:rPr>
          <w:rStyle w:val="HTMLCode"/>
          <w:rFonts w:ascii="Consolas" w:hAnsi="Consolas"/>
          <w:color w:val="24292E"/>
        </w:rPr>
        <w:t>-g</w:t>
      </w:r>
      <w:r>
        <w:rPr>
          <w:rFonts w:ascii="Segoe UI" w:hAnsi="Segoe UI" w:cs="Segoe UI"/>
          <w:color w:val="24292E"/>
        </w:rPr>
        <w:t> flag.</w:t>
      </w:r>
    </w:p>
    <w:p w14:paraId="4FDC83C5" w14:textId="77777777" w:rsidR="004E6B75" w:rsidRDefault="004E6B75" w:rsidP="004E6B7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Steps</w:t>
      </w:r>
    </w:p>
    <w:tbl>
      <w:tblPr>
        <w:tblW w:w="72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5365"/>
      </w:tblGrid>
      <w:tr w:rsidR="004E6B75" w:rsidRPr="004E6B75" w14:paraId="194B4C54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12034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D31C6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string that is either 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start</w:t>
            </w: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job</w:t>
            </w: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or 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end</w:t>
            </w:r>
          </w:p>
        </w:tc>
      </w:tr>
      <w:tr w:rsidR="004E6B75" w:rsidRPr="004E6B75" w14:paraId="060BD017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BEC5B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arrival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767F4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estimated time of arrival at this step</w:t>
            </w:r>
          </w:p>
        </w:tc>
      </w:tr>
      <w:tr w:rsidR="004E6B75" w:rsidRPr="004E6B75" w14:paraId="7E1AF066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AAAAC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23151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cumulated travel time upon arrival at this step</w:t>
            </w:r>
          </w:p>
        </w:tc>
      </w:tr>
      <w:tr w:rsidR="004E6B75" w:rsidRPr="004E6B75" w14:paraId="2F82A602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5828C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location</w:t>
            </w: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E1AB0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coordinates array for this step (if provided in input)</w:t>
            </w:r>
          </w:p>
        </w:tc>
      </w:tr>
      <w:tr w:rsidR="004E6B75" w:rsidRPr="004E6B75" w14:paraId="44FEEEE0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76CEC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job</w:t>
            </w: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A7D89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id of the job performed at this step, only provided if 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type</w:t>
            </w: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value is 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job</w:t>
            </w:r>
          </w:p>
        </w:tc>
      </w:tr>
      <w:tr w:rsidR="004E6B75" w:rsidRPr="004E6B75" w14:paraId="36931CAE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ED5D4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[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load</w:t>
            </w: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DE04F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vehicle load after step completion (with capacity constraints)</w:t>
            </w:r>
          </w:p>
        </w:tc>
      </w:tr>
      <w:tr w:rsidR="004E6B75" w:rsidRPr="004E6B75" w14:paraId="3A721B94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011DB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service</w:t>
            </w: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9E5D0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service time at this step, only provided if 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type</w:t>
            </w: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value is 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job</w:t>
            </w:r>
          </w:p>
        </w:tc>
      </w:tr>
      <w:tr w:rsidR="004E6B75" w:rsidRPr="004E6B75" w14:paraId="43159B06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8CD63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</w:t>
            </w:r>
            <w:proofErr w:type="spellStart"/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waiting_time</w:t>
            </w:r>
            <w:proofErr w:type="spellEnd"/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C39E3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waiting time upon arrival at this step, only provided if 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type</w:t>
            </w: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value is 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job</w:t>
            </w:r>
          </w:p>
        </w:tc>
      </w:tr>
      <w:tr w:rsidR="004E6B75" w:rsidRPr="004E6B75" w14:paraId="423924CA" w14:textId="77777777" w:rsidTr="004E6B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8FBD7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</w:t>
            </w:r>
            <w:r w:rsidRPr="004E6B75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distance</w:t>
            </w:r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]*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22599" w14:textId="77777777" w:rsidR="004E6B75" w:rsidRPr="004E6B75" w:rsidRDefault="004E6B75" w:rsidP="004E6B7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traveled</w:t>
            </w:r>
            <w:proofErr w:type="spellEnd"/>
            <w:r w:rsidRPr="004E6B7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distance upon arrival at this step</w:t>
            </w:r>
          </w:p>
        </w:tc>
      </w:tr>
    </w:tbl>
    <w:p w14:paraId="40A9B47E" w14:textId="77777777" w:rsidR="004E6B75" w:rsidRDefault="004E6B75" w:rsidP="004E6B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4" w:name="_GoBack"/>
      <w:bookmarkEnd w:id="4"/>
    </w:p>
    <w:p w14:paraId="03D9D968" w14:textId="77777777" w:rsidR="004E6B75" w:rsidRDefault="004E6B75"/>
    <w:sectPr w:rsidR="004E6B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0DFB"/>
    <w:multiLevelType w:val="multilevel"/>
    <w:tmpl w:val="2CE0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389C"/>
    <w:multiLevelType w:val="multilevel"/>
    <w:tmpl w:val="D76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D5F4E"/>
    <w:multiLevelType w:val="multilevel"/>
    <w:tmpl w:val="0358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42DF2"/>
    <w:multiLevelType w:val="multilevel"/>
    <w:tmpl w:val="8EA4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E6"/>
    <w:rsid w:val="000B10FB"/>
    <w:rsid w:val="004951A1"/>
    <w:rsid w:val="004E6B75"/>
    <w:rsid w:val="00A7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C487"/>
  <w15:chartTrackingRefBased/>
  <w15:docId w15:val="{9F2616AE-7FF6-4DEB-8871-F54C8559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6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6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6B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B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E6B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3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ROOM-Project/vroom/blob/master/docs/API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KAH LUN</dc:creator>
  <cp:keywords/>
  <dc:description/>
  <cp:lastModifiedBy>TEOH KAH LUN</cp:lastModifiedBy>
  <cp:revision>2</cp:revision>
  <dcterms:created xsi:type="dcterms:W3CDTF">2020-01-14T05:49:00Z</dcterms:created>
  <dcterms:modified xsi:type="dcterms:W3CDTF">2020-01-14T06:01:00Z</dcterms:modified>
</cp:coreProperties>
</file>